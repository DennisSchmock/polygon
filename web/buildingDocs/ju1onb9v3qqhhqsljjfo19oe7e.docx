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EF1267" w14:textId="219AEC94" w:rsidR="006D379C" w:rsidRPr="00395415" w:rsidRDefault="00395415" w:rsidP="008A5630">
      <w:pPr>
        <w:rPr>
          <w:b/>
        </w:rPr>
      </w:pPr>
      <w:r w:rsidRPr="00395415">
        <w:rPr>
          <w:b/>
        </w:rPr>
        <w:t>Motiveret ansøgning, Softwareudvikling og Teknologi – designlinjen.</w:t>
      </w:r>
    </w:p>
    <w:p w14:paraId="5924C6D2" w14:textId="13E0D1E3" w:rsidR="001E22C8" w:rsidRDefault="001E22C8" w:rsidP="008A5630">
      <w:r>
        <w:t>Siden je</w:t>
      </w:r>
      <w:r w:rsidR="008A5630">
        <w:t>g stiftede bekendtskab med ITU for nog</w:t>
      </w:r>
      <w:r w:rsidR="004777AF">
        <w:t>le år siden, da jeg gennemførte kurset</w:t>
      </w:r>
      <w:r w:rsidR="00633B9E">
        <w:t xml:space="preserve">: </w:t>
      </w:r>
      <w:r w:rsidR="008A5630">
        <w:t xml:space="preserve"> </w:t>
      </w:r>
      <w:r w:rsidR="00633B9E">
        <w:t>”</w:t>
      </w:r>
      <w:r w:rsidR="008A5630">
        <w:t>Læring og it</w:t>
      </w:r>
      <w:r w:rsidR="00633B9E">
        <w:t>”</w:t>
      </w:r>
      <w:r w:rsidR="008A5630">
        <w:t xml:space="preserve">, </w:t>
      </w:r>
      <w:r>
        <w:t xml:space="preserve">har jeg været </w:t>
      </w:r>
      <w:r w:rsidR="008A5630">
        <w:t xml:space="preserve">klar over, </w:t>
      </w:r>
      <w:bookmarkStart w:id="0" w:name="_GoBack"/>
      <w:bookmarkEnd w:id="0"/>
      <w:r w:rsidR="008A5630">
        <w:t xml:space="preserve">at ITU som </w:t>
      </w:r>
      <w:r w:rsidR="00C3201C">
        <w:t>uddannelsessted</w:t>
      </w:r>
      <w:r w:rsidR="008A5630">
        <w:t xml:space="preserve"> </w:t>
      </w:r>
      <w:r>
        <w:t xml:space="preserve">er noget for mig. </w:t>
      </w:r>
      <w:r w:rsidR="008A5630">
        <w:t xml:space="preserve"> Arbejdsformen, med veksling</w:t>
      </w:r>
      <w:r w:rsidR="00633B9E">
        <w:t>en</w:t>
      </w:r>
      <w:r w:rsidR="008A5630">
        <w:t xml:space="preserve"> imellem forelæsninger</w:t>
      </w:r>
      <w:r w:rsidR="00C3201C">
        <w:t xml:space="preserve">, </w:t>
      </w:r>
      <w:r w:rsidR="008A5630">
        <w:t xml:space="preserve">projektarbejde, </w:t>
      </w:r>
      <w:r>
        <w:t>og</w:t>
      </w:r>
      <w:ins w:id="1" w:author="Dennis Schmock" w:date="2015-03-28T15:28:00Z">
        <w:r w:rsidR="00624715">
          <w:t xml:space="preserve"> </w:t>
        </w:r>
      </w:ins>
      <w:r w:rsidR="008A5630">
        <w:t>selve studiemiljøet på ITU tiltal</w:t>
      </w:r>
      <w:r>
        <w:t>er</w:t>
      </w:r>
      <w:r w:rsidR="008A5630">
        <w:t xml:space="preserve"> mig meget, og </w:t>
      </w:r>
      <w:r>
        <w:t xml:space="preserve">jeg søger hermed ind på </w:t>
      </w:r>
      <w:r w:rsidR="00EC685B">
        <w:t>k</w:t>
      </w:r>
      <w:r w:rsidR="00803A73">
        <w:t>andidatuddannelsen:</w:t>
      </w:r>
      <w:r w:rsidR="00C3201C">
        <w:t xml:space="preserve"> ”Softwareudvikling </w:t>
      </w:r>
      <w:r w:rsidR="00803A73">
        <w:t xml:space="preserve">og teknologi, </w:t>
      </w:r>
      <w:r w:rsidR="00C3201C">
        <w:t>design</w:t>
      </w:r>
      <w:r w:rsidR="00803A73">
        <w:t>linjen</w:t>
      </w:r>
      <w:r w:rsidR="00C3201C">
        <w:t>”.</w:t>
      </w:r>
    </w:p>
    <w:p w14:paraId="72EC4D2A" w14:textId="3724755F" w:rsidR="00EB719F" w:rsidRDefault="00C02CD4">
      <w:r>
        <w:t xml:space="preserve">Mit sigte med uddannelsen er at opnå kompetencer som </w:t>
      </w:r>
      <w:r w:rsidR="00EA37F8">
        <w:t>softwareudvikler/softwarearkitekt</w:t>
      </w:r>
      <w:r>
        <w:t xml:space="preserve">. </w:t>
      </w:r>
      <w:r w:rsidR="006C32F4">
        <w:t xml:space="preserve">De skal i første omgang bruges til at få et </w:t>
      </w:r>
      <w:r>
        <w:t>job i et softwarefirma</w:t>
      </w:r>
      <w:r w:rsidR="006D379C">
        <w:t>, og</w:t>
      </w:r>
      <w:r w:rsidR="006C32F4">
        <w:t xml:space="preserve"> når jeg har gjort mig nogle erfaringer, vil jeg </w:t>
      </w:r>
      <w:r w:rsidR="00F864B3">
        <w:t>starte</w:t>
      </w:r>
      <w:r>
        <w:t xml:space="preserve"> mit eget firma</w:t>
      </w:r>
      <w:r w:rsidR="006C32F4">
        <w:t>,</w:t>
      </w:r>
      <w:r>
        <w:t xml:space="preserve"> der skal udvikle tidss</w:t>
      </w:r>
      <w:r w:rsidR="00EA37F8">
        <w:t>varende læringssoftware til</w:t>
      </w:r>
      <w:r>
        <w:t xml:space="preserve"> </w:t>
      </w:r>
      <w:r w:rsidR="00BA7CAA">
        <w:t>forskellige platforme</w:t>
      </w:r>
      <w:r>
        <w:t>.</w:t>
      </w:r>
      <w:r w:rsidR="006C32F4">
        <w:t xml:space="preserve"> </w:t>
      </w:r>
    </w:p>
    <w:p w14:paraId="6E592D28" w14:textId="235B8CB3" w:rsidR="006C32F4" w:rsidRDefault="006C32F4">
      <w:r>
        <w:t>Igennem mit første</w:t>
      </w:r>
      <w:r w:rsidR="00F864B3">
        <w:t xml:space="preserve"> </w:t>
      </w:r>
      <w:r>
        <w:t xml:space="preserve">studieforløb på lærerseminaret og min </w:t>
      </w:r>
      <w:r w:rsidR="00624715">
        <w:t>12-</w:t>
      </w:r>
      <w:r>
        <w:t>årige erhvervserfaring som lærer og IT-konsulent har jeg</w:t>
      </w:r>
      <w:r w:rsidR="00EC685B">
        <w:t xml:space="preserve"> opnået</w:t>
      </w:r>
      <w:r>
        <w:t xml:space="preserve"> en solid</w:t>
      </w:r>
      <w:r w:rsidR="00624715">
        <w:t xml:space="preserve"> </w:t>
      </w:r>
      <w:r>
        <w:t>erfaring med projektbaseret arbejde. Jeg sætter pris på at arbejde projektbaseret i grupper,</w:t>
      </w:r>
      <w:r w:rsidR="00624715">
        <w:t xml:space="preserve"> </w:t>
      </w:r>
      <w:r>
        <w:t xml:space="preserve">og har fokus på, </w:t>
      </w:r>
      <w:r w:rsidR="00EC685B">
        <w:t>hvordan man i projektarbejdet</w:t>
      </w:r>
      <w:r>
        <w:t xml:space="preserve"> udnytte</w:t>
      </w:r>
      <w:r w:rsidR="00EC685B">
        <w:t>r</w:t>
      </w:r>
      <w:r>
        <w:t xml:space="preserve"> hinandens styrker. </w:t>
      </w:r>
    </w:p>
    <w:p w14:paraId="6E263CC2" w14:textId="761AB906" w:rsidR="006C32F4" w:rsidRDefault="00EB719F" w:rsidP="006C32F4">
      <w:r>
        <w:t>Kandidatuddannelsen i s</w:t>
      </w:r>
      <w:r w:rsidR="00C02CD4">
        <w:t xml:space="preserve">oftwareudvikling </w:t>
      </w:r>
      <w:r w:rsidR="006C32F4">
        <w:t xml:space="preserve">er </w:t>
      </w:r>
      <w:r w:rsidR="00BA7CAA">
        <w:t>en ret</w:t>
      </w:r>
      <w:r>
        <w:t xml:space="preserve"> </w:t>
      </w:r>
      <w:r w:rsidR="00C02CD4">
        <w:t xml:space="preserve">teknisk uddannelse, </w:t>
      </w:r>
      <w:r w:rsidR="006C32F4">
        <w:t xml:space="preserve">og </w:t>
      </w:r>
      <w:r w:rsidR="00BA7CAA">
        <w:t xml:space="preserve">den er </w:t>
      </w:r>
      <w:r w:rsidR="006C32F4">
        <w:t xml:space="preserve">lige hvad jeg har </w:t>
      </w:r>
      <w:r w:rsidR="00D102EF">
        <w:t>brug for i realiseringen af mine jobmæssige ambitioner og til opstart af min egen virksomhed. Her er</w:t>
      </w:r>
      <w:r w:rsidR="006C32F4">
        <w:t xml:space="preserve"> ITU et afgørende stop på vejen til realiseringen af min drøm om at skabe software, som man kan lære og blive klogere af.</w:t>
      </w:r>
    </w:p>
    <w:p w14:paraId="4BF5C79A" w14:textId="71FEA25F" w:rsidR="00C02CD4" w:rsidRDefault="006C32F4">
      <w:r>
        <w:t>Jeg vil drage nytte af</w:t>
      </w:r>
      <w:r w:rsidR="006D379C">
        <w:t xml:space="preserve"> store dele af</w:t>
      </w:r>
      <w:r>
        <w:t xml:space="preserve"> min </w:t>
      </w:r>
      <w:r w:rsidR="00C02CD4">
        <w:t xml:space="preserve">læreruddannelse </w:t>
      </w:r>
      <w:r>
        <w:t xml:space="preserve">på ITU </w:t>
      </w:r>
      <w:r w:rsidR="00803A73">
        <w:t xml:space="preserve">blandt andet </w:t>
      </w:r>
      <w:r>
        <w:t>ved</w:t>
      </w:r>
      <w:r w:rsidR="00803A73">
        <w:t>,</w:t>
      </w:r>
      <w:r>
        <w:t xml:space="preserve"> at bruge og bygge videre på mine</w:t>
      </w:r>
      <w:r w:rsidR="000F25DE">
        <w:t xml:space="preserve"> formidlingskompetencer</w:t>
      </w:r>
      <w:r>
        <w:t xml:space="preserve">. Jeg ser frem til at blive endnu bedre til at </w:t>
      </w:r>
      <w:r w:rsidR="000F25DE">
        <w:t>omsætte komplicere</w:t>
      </w:r>
      <w:r>
        <w:t xml:space="preserve">t IT-stof til tilgængelig tale, som </w:t>
      </w:r>
      <w:r w:rsidR="000F25DE">
        <w:t>både fagnørder og almindelige mennesker kan f</w:t>
      </w:r>
      <w:r>
        <w:t>orstå og bruge.</w:t>
      </w:r>
    </w:p>
    <w:p w14:paraId="2EF732CB" w14:textId="77777777" w:rsidR="00C02CD4" w:rsidRDefault="00C02CD4">
      <w:r>
        <w:t xml:space="preserve">Det </w:t>
      </w:r>
      <w:r w:rsidR="006C32F4">
        <w:t>er</w:t>
      </w:r>
      <w:r w:rsidR="000F25DE">
        <w:t xml:space="preserve"> meget vigtigt for mig,</w:t>
      </w:r>
      <w:r>
        <w:t xml:space="preserve"> at både det faglige og sociale miljø er</w:t>
      </w:r>
      <w:r w:rsidR="000F25DE">
        <w:t xml:space="preserve"> </w:t>
      </w:r>
      <w:r w:rsidR="006C32F4">
        <w:t>godt og jeg</w:t>
      </w:r>
      <w:r w:rsidR="000F25DE">
        <w:t xml:space="preserve"> involverer mig derfor i de studiesociale aktiviteter, </w:t>
      </w:r>
      <w:r w:rsidR="006C32F4">
        <w:t>og bidrager til at vi alle får en god hverdag på ITU.</w:t>
      </w:r>
    </w:p>
    <w:p w14:paraId="5C645309" w14:textId="23E456E8" w:rsidR="00230ED7" w:rsidRDefault="000F25DE">
      <w:r>
        <w:t xml:space="preserve">I mit studieforløb på ITU har jeg </w:t>
      </w:r>
      <w:r w:rsidR="00230ED7">
        <w:t xml:space="preserve">som udgangspunkt </w:t>
      </w:r>
      <w:r>
        <w:t>tænkt mig at vælge specialiseringen</w:t>
      </w:r>
      <w:r w:rsidR="00624715">
        <w:t>:</w:t>
      </w:r>
      <w:r>
        <w:t xml:space="preserve"> ”Programming Languages”, da den</w:t>
      </w:r>
      <w:r w:rsidR="00230ED7">
        <w:t>ne</w:t>
      </w:r>
      <w:r>
        <w:t xml:space="preserve"> specialisering</w:t>
      </w:r>
      <w:r w:rsidR="00F125F0">
        <w:t>, med sit</w:t>
      </w:r>
      <w:r w:rsidR="00EC685B">
        <w:t xml:space="preserve"> fokus på</w:t>
      </w:r>
      <w:r w:rsidR="00F125F0">
        <w:t xml:space="preserve"> programkode</w:t>
      </w:r>
      <w:r w:rsidR="00EC685B">
        <w:t xml:space="preserve"> </w:t>
      </w:r>
      <w:r w:rsidR="006D379C">
        <w:t xml:space="preserve">og Model Driven Software Development, </w:t>
      </w:r>
      <w:r>
        <w:t xml:space="preserve">vil give mig </w:t>
      </w:r>
      <w:r w:rsidR="00230ED7">
        <w:t>mulighed</w:t>
      </w:r>
      <w:r w:rsidR="00323C77">
        <w:t xml:space="preserve"> for</w:t>
      </w:r>
      <w:r>
        <w:t xml:space="preserve"> hhv. at varetage</w:t>
      </w:r>
      <w:r w:rsidR="00230ED7">
        <w:t xml:space="preserve"> jobs som s</w:t>
      </w:r>
      <w:r w:rsidR="00EA37F8">
        <w:t>oftware</w:t>
      </w:r>
      <w:r w:rsidR="00230ED7">
        <w:t xml:space="preserve">udvikler, men også </w:t>
      </w:r>
      <w:r w:rsidR="00351EC9">
        <w:t xml:space="preserve">vil </w:t>
      </w:r>
      <w:r w:rsidR="00230ED7">
        <w:t xml:space="preserve">give mig kompetencer </w:t>
      </w:r>
      <w:r w:rsidR="006D379C">
        <w:t>til at designe og udvikle</w:t>
      </w:r>
      <w:r w:rsidR="00230ED7">
        <w:t xml:space="preserve"> i </w:t>
      </w:r>
      <w:r w:rsidR="006D379C">
        <w:t>forskellige</w:t>
      </w:r>
      <w:r w:rsidR="00230ED7">
        <w:t xml:space="preserve"> programmeringssprog til f.eks. mobile platforme.</w:t>
      </w:r>
    </w:p>
    <w:p w14:paraId="0FD27071" w14:textId="4D9A6324" w:rsidR="000F25DE" w:rsidRDefault="00230ED7">
      <w:r>
        <w:t xml:space="preserve">Det er mit </w:t>
      </w:r>
      <w:r w:rsidR="00E75E40">
        <w:t xml:space="preserve">umiddelbare </w:t>
      </w:r>
      <w:r>
        <w:t xml:space="preserve">sigte, at mit speciale/Master </w:t>
      </w:r>
      <w:proofErr w:type="spellStart"/>
      <w:r>
        <w:t>Thesis</w:t>
      </w:r>
      <w:proofErr w:type="spellEnd"/>
      <w:r>
        <w:t xml:space="preserve"> skal omhandle udvikling</w:t>
      </w:r>
      <w:r w:rsidR="00F125F0">
        <w:t xml:space="preserve"> af læringsspecifik software</w:t>
      </w:r>
      <w:r w:rsidR="00EB719F">
        <w:t xml:space="preserve">, </w:t>
      </w:r>
      <w:r w:rsidR="00EA37F8">
        <w:t xml:space="preserve">blandt andet </w:t>
      </w:r>
      <w:r w:rsidR="00EB719F">
        <w:t>med fokus på opsamling</w:t>
      </w:r>
      <w:r w:rsidR="00EA37F8">
        <w:t>, behandling,</w:t>
      </w:r>
      <w:r>
        <w:t xml:space="preserve"> og præsentation af data om elevers progression. </w:t>
      </w:r>
      <w:r w:rsidR="00E75E40">
        <w:t>Det er min</w:t>
      </w:r>
      <w:r w:rsidR="007327E4">
        <w:t xml:space="preserve"> forventning, at jeg skal arbejde sammen med 2 – 3 andre studerende om specialet</w:t>
      </w:r>
      <w:r w:rsidR="00EB719F">
        <w:t xml:space="preserve">, og gerne i et samarbejde med relevante aktører i </w:t>
      </w:r>
      <w:r w:rsidR="00EC685B">
        <w:t>erhvervslivet</w:t>
      </w:r>
      <w:r w:rsidR="007327E4">
        <w:t xml:space="preserve">. </w:t>
      </w:r>
    </w:p>
    <w:p w14:paraId="17304F4F" w14:textId="53E46E4B" w:rsidR="007327E4" w:rsidRDefault="009045C1">
      <w:r>
        <w:t>Jeg er kommet i d</w:t>
      </w:r>
      <w:r w:rsidR="00323C77">
        <w:t>en heldige situation, at jeg</w:t>
      </w:r>
      <w:r>
        <w:t xml:space="preserve"> både </w:t>
      </w:r>
      <w:r w:rsidR="00323C77">
        <w:t xml:space="preserve">har </w:t>
      </w:r>
      <w:r>
        <w:t xml:space="preserve">personligt og økonomisk råderum til at tage den uddannelse på ITU, som er så </w:t>
      </w:r>
      <w:r w:rsidR="00B73BC9">
        <w:t>vigtig</w:t>
      </w:r>
      <w:r>
        <w:t xml:space="preserve"> for mig. Den vil i sig selv være en oplevelse, et </w:t>
      </w:r>
      <w:proofErr w:type="spellStart"/>
      <w:r>
        <w:t>boost</w:t>
      </w:r>
      <w:proofErr w:type="spellEnd"/>
      <w:r>
        <w:t xml:space="preserve"> og en faglig opgradering, og så er den afgørende for </w:t>
      </w:r>
      <w:r w:rsidR="00D102EF">
        <w:t>virkeliggørelsen</w:t>
      </w:r>
      <w:r>
        <w:t xml:space="preserve"> af min </w:t>
      </w:r>
      <w:r w:rsidR="00D102EF">
        <w:t>ambition</w:t>
      </w:r>
      <w:r>
        <w:t xml:space="preserve"> om eget softwarefirma. Jeg ser meget frem til at gå i gang med realiseringen af mine drømme med første stop på ITU fra efteråret og to år frem. </w:t>
      </w:r>
    </w:p>
    <w:p w14:paraId="335F3C47" w14:textId="725921EB" w:rsidR="007327E4" w:rsidRDefault="003E361A">
      <w:r>
        <w:t>Til slut skal</w:t>
      </w:r>
      <w:r w:rsidR="00462757">
        <w:t xml:space="preserve"> jeg gøre opmærksom på, at i forbindelse med afslutningen af min lær</w:t>
      </w:r>
      <w:r w:rsidR="00803A73">
        <w:t>eruddannelse var jeg så uheldig</w:t>
      </w:r>
      <w:r w:rsidR="00462757">
        <w:t xml:space="preserve"> at ryge ind i et længerevarende sygdomsforløb</w:t>
      </w:r>
      <w:r w:rsidR="00803A73">
        <w:t>,</w:t>
      </w:r>
      <w:r w:rsidR="00462757">
        <w:t xml:space="preserve"> der </w:t>
      </w:r>
      <w:r w:rsidR="009378BA">
        <w:t xml:space="preserve">desværre </w:t>
      </w:r>
      <w:r w:rsidR="00803A73">
        <w:t xml:space="preserve">forsinkede </w:t>
      </w:r>
      <w:r w:rsidR="00B73BC9">
        <w:t>de afsluttende eksaminer noget</w:t>
      </w:r>
      <w:r w:rsidR="009378BA">
        <w:t xml:space="preserve">. </w:t>
      </w:r>
    </w:p>
    <w:p w14:paraId="3919EF91" w14:textId="7A390BB8" w:rsidR="009378BA" w:rsidRDefault="009378BA">
      <w:r>
        <w:t xml:space="preserve">Jeg glæder mig </w:t>
      </w:r>
      <w:r w:rsidR="00BA7CAA">
        <w:t xml:space="preserve">meget </w:t>
      </w:r>
      <w:r>
        <w:t>til at starte på ITU til efteråret.</w:t>
      </w:r>
    </w:p>
    <w:p w14:paraId="33086950" w14:textId="3729E60C" w:rsidR="009378BA" w:rsidRDefault="009378BA">
      <w:r>
        <w:t>Mange hilsener</w:t>
      </w:r>
    </w:p>
    <w:p w14:paraId="1F57D30C" w14:textId="0EABE1D3" w:rsidR="006E1894" w:rsidRDefault="009378BA">
      <w:r>
        <w:t xml:space="preserve">Dennis Ejby </w:t>
      </w:r>
      <w:proofErr w:type="spellStart"/>
      <w:r>
        <w:t>Schmock</w:t>
      </w:r>
      <w:proofErr w:type="spellEnd"/>
    </w:p>
    <w:sectPr w:rsidR="006E189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nnis Schmock">
    <w15:presenceInfo w15:providerId="Windows Live" w15:userId="1178b7c3534c4a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F3E"/>
    <w:rsid w:val="000F25DE"/>
    <w:rsid w:val="001658A3"/>
    <w:rsid w:val="001E22C8"/>
    <w:rsid w:val="00230ED7"/>
    <w:rsid w:val="00323C77"/>
    <w:rsid w:val="00351EC9"/>
    <w:rsid w:val="00395415"/>
    <w:rsid w:val="003A3973"/>
    <w:rsid w:val="003E361A"/>
    <w:rsid w:val="00462757"/>
    <w:rsid w:val="004777AF"/>
    <w:rsid w:val="004D5C41"/>
    <w:rsid w:val="00624715"/>
    <w:rsid w:val="00633B9E"/>
    <w:rsid w:val="006C32F4"/>
    <w:rsid w:val="006D379C"/>
    <w:rsid w:val="006E1894"/>
    <w:rsid w:val="007327E4"/>
    <w:rsid w:val="00795F3E"/>
    <w:rsid w:val="00803A73"/>
    <w:rsid w:val="008A5630"/>
    <w:rsid w:val="008A6B8A"/>
    <w:rsid w:val="009045C1"/>
    <w:rsid w:val="009269A7"/>
    <w:rsid w:val="009378BA"/>
    <w:rsid w:val="00975B33"/>
    <w:rsid w:val="00AE4BB9"/>
    <w:rsid w:val="00B30A96"/>
    <w:rsid w:val="00B509EE"/>
    <w:rsid w:val="00B73BC9"/>
    <w:rsid w:val="00BA7CAA"/>
    <w:rsid w:val="00C02CD4"/>
    <w:rsid w:val="00C3201C"/>
    <w:rsid w:val="00C45AAF"/>
    <w:rsid w:val="00CB25AA"/>
    <w:rsid w:val="00D102EF"/>
    <w:rsid w:val="00DA1D72"/>
    <w:rsid w:val="00E75E40"/>
    <w:rsid w:val="00EA37F8"/>
    <w:rsid w:val="00EB719F"/>
    <w:rsid w:val="00EC685B"/>
    <w:rsid w:val="00F125F0"/>
    <w:rsid w:val="00F558B9"/>
    <w:rsid w:val="00F8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BA242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Kommentarhenvisning">
    <w:name w:val="annotation reference"/>
    <w:basedOn w:val="Standardskrifttypeiafsnit"/>
    <w:uiPriority w:val="99"/>
    <w:semiHidden/>
    <w:unhideWhenUsed/>
    <w:rsid w:val="001E22C8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1E22C8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1E22C8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1E22C8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1E22C8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E2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E22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Kommentarhenvisning">
    <w:name w:val="annotation reference"/>
    <w:basedOn w:val="Standardskrifttypeiafsnit"/>
    <w:uiPriority w:val="99"/>
    <w:semiHidden/>
    <w:unhideWhenUsed/>
    <w:rsid w:val="001E22C8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1E22C8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1E22C8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1E22C8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1E22C8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E2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E22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B598C1-96FF-3343-8865-78CFEE47A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474</Words>
  <Characters>2898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Schmock</dc:creator>
  <cp:lastModifiedBy>Dennis Schmock</cp:lastModifiedBy>
  <cp:revision>13</cp:revision>
  <dcterms:created xsi:type="dcterms:W3CDTF">2015-03-28T15:22:00Z</dcterms:created>
  <dcterms:modified xsi:type="dcterms:W3CDTF">2015-03-29T19:19:00Z</dcterms:modified>
</cp:coreProperties>
</file>