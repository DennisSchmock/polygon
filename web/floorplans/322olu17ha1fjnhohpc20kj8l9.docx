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30" w:rsidDel="001E22C8" w:rsidRDefault="008A5630" w:rsidP="008A5630">
      <w:pPr>
        <w:rPr>
          <w:del w:id="0" w:author="Vivi Nør Jacobsen" w:date="2015-03-27T17:41:00Z"/>
        </w:rPr>
      </w:pPr>
      <w:commentRangeStart w:id="1"/>
      <w:del w:id="2" w:author="Vivi Nør Jacobsen" w:date="2015-03-27T17:41:00Z">
        <w:r w:rsidDel="001E22C8">
          <w:delText>Lige</w:delText>
        </w:r>
        <w:commentRangeEnd w:id="1"/>
        <w:r w:rsidR="001E22C8" w:rsidDel="001E22C8">
          <w:rPr>
            <w:rStyle w:val="Kommentarhenvisning"/>
          </w:rPr>
          <w:commentReference w:id="1"/>
        </w:r>
        <w:r w:rsidDel="001E22C8">
          <w:delText xml:space="preserve"> siden jeg afsluttede min læreruddannelse i 2003 har jeg haft et ønske om at læse en it-overbygning på min uddannelse. Det har af praktiske årsager ikke været muligt, men nu er jeg i den heldige situation, at min økonomi de næste to år tillader mig, at læse et </w:delText>
        </w:r>
        <w:commentRangeStart w:id="3"/>
        <w:r w:rsidDel="001E22C8">
          <w:delText>fuldtidsstudie</w:delText>
        </w:r>
      </w:del>
      <w:commentRangeEnd w:id="3"/>
      <w:r w:rsidR="001E22C8">
        <w:rPr>
          <w:rStyle w:val="Kommentarhenvisning"/>
        </w:rPr>
        <w:commentReference w:id="3"/>
      </w:r>
      <w:del w:id="4" w:author="Vivi Nør Jacobsen" w:date="2015-03-27T17:41:00Z">
        <w:r w:rsidDel="001E22C8">
          <w:delText xml:space="preserve">. </w:delText>
        </w:r>
      </w:del>
    </w:p>
    <w:p w:rsidR="001E22C8" w:rsidRDefault="001E22C8" w:rsidP="008A5630">
      <w:ins w:id="5" w:author="Vivi Nør Jacobsen" w:date="2015-03-27T17:36:00Z">
        <w:r>
          <w:t>Siden je</w:t>
        </w:r>
      </w:ins>
      <w:del w:id="6" w:author="Vivi Nør Jacobsen" w:date="2015-03-27T17:36:00Z">
        <w:r w:rsidR="008A5630" w:rsidDel="001E22C8">
          <w:delText>Je</w:delText>
        </w:r>
      </w:del>
      <w:r w:rsidR="008A5630">
        <w:t xml:space="preserve">g stiftede bekendtskab med ITU for nogle år siden, da jeg gennemførte </w:t>
      </w:r>
      <w:r w:rsidR="00633B9E">
        <w:t xml:space="preserve">et </w:t>
      </w:r>
      <w:proofErr w:type="gramStart"/>
      <w:r w:rsidR="00633B9E">
        <w:t xml:space="preserve">kursus: </w:t>
      </w:r>
      <w:r w:rsidR="008A5630">
        <w:t xml:space="preserve"> </w:t>
      </w:r>
      <w:r w:rsidR="00633B9E">
        <w:t>”</w:t>
      </w:r>
      <w:r w:rsidR="008A5630">
        <w:t>Læring</w:t>
      </w:r>
      <w:proofErr w:type="gramEnd"/>
      <w:r w:rsidR="008A5630">
        <w:t xml:space="preserve"> og it</w:t>
      </w:r>
      <w:r w:rsidR="00633B9E">
        <w:t>”</w:t>
      </w:r>
      <w:r w:rsidR="008A5630">
        <w:t xml:space="preserve">, </w:t>
      </w:r>
      <w:ins w:id="7" w:author="Vivi Nør Jacobsen" w:date="2015-03-27T17:36:00Z">
        <w:r>
          <w:t xml:space="preserve">har jeg været </w:t>
        </w:r>
      </w:ins>
      <w:del w:id="8" w:author="Vivi Nør Jacobsen" w:date="2015-03-27T17:36:00Z">
        <w:r w:rsidR="008A5630" w:rsidDel="001E22C8">
          <w:delText xml:space="preserve">og jeg blev </w:delText>
        </w:r>
      </w:del>
      <w:r w:rsidR="008A5630">
        <w:t xml:space="preserve">klar over, at ITU som </w:t>
      </w:r>
      <w:proofErr w:type="spellStart"/>
      <w:r w:rsidR="008A5630">
        <w:t>uddanneles</w:t>
      </w:r>
      <w:del w:id="9" w:author="Vivi Nør Jacobsen" w:date="2015-03-27T17:36:00Z">
        <w:r w:rsidR="008A5630" w:rsidDel="001E22C8">
          <w:delText xml:space="preserve"> </w:delText>
        </w:r>
      </w:del>
      <w:r w:rsidR="008A5630">
        <w:t>sted</w:t>
      </w:r>
      <w:proofErr w:type="spellEnd"/>
      <w:r w:rsidR="008A5630">
        <w:t xml:space="preserve"> </w:t>
      </w:r>
      <w:del w:id="10" w:author="Vivi Nør Jacobsen" w:date="2015-03-27T17:36:00Z">
        <w:r w:rsidR="008A5630" w:rsidDel="001E22C8">
          <w:delText>var noget for mig.</w:delText>
        </w:r>
      </w:del>
      <w:ins w:id="11" w:author="Vivi Nør Jacobsen" w:date="2015-03-27T17:36:00Z">
        <w:r>
          <w:t xml:space="preserve">og </w:t>
        </w:r>
      </w:ins>
      <w:ins w:id="12" w:author="Vivi Nør Jacobsen" w:date="2015-03-27T17:38:00Z">
        <w:r>
          <w:t xml:space="preserve">softwarekandidatuddannelsen </w:t>
        </w:r>
      </w:ins>
      <w:ins w:id="13" w:author="Vivi Nør Jacobsen" w:date="2015-03-27T17:36:00Z">
        <w:r>
          <w:t xml:space="preserve"> er noget for mig.</w:t>
        </w:r>
      </w:ins>
      <w:ins w:id="14" w:author="Vivi Nør Jacobsen" w:date="2015-03-27T17:37:00Z">
        <w:r>
          <w:t xml:space="preserve"> </w:t>
        </w:r>
      </w:ins>
      <w:r w:rsidR="008A5630">
        <w:t xml:space="preserve"> Arbejdsformen, med veksling</w:t>
      </w:r>
      <w:r w:rsidR="00633B9E">
        <w:t>en</w:t>
      </w:r>
      <w:r w:rsidR="008A5630">
        <w:t xml:space="preserve"> imellem forelæsninger og projektarbejde, </w:t>
      </w:r>
      <w:proofErr w:type="spellStart"/>
      <w:ins w:id="15" w:author="Vivi Nør Jacobsen" w:date="2015-03-27T17:37:00Z">
        <w:r>
          <w:t>og</w:t>
        </w:r>
      </w:ins>
      <w:del w:id="16" w:author="Vivi Nør Jacobsen" w:date="2015-03-27T17:37:00Z">
        <w:r w:rsidR="008A5630" w:rsidDel="001E22C8">
          <w:delText xml:space="preserve">samt </w:delText>
        </w:r>
      </w:del>
      <w:r w:rsidR="008A5630">
        <w:t>selve</w:t>
      </w:r>
      <w:proofErr w:type="spellEnd"/>
      <w:r w:rsidR="008A5630">
        <w:t xml:space="preserve"> studiemiljøet på ITU tiltal</w:t>
      </w:r>
      <w:ins w:id="17" w:author="Vivi Nør Jacobsen" w:date="2015-03-27T17:37:00Z">
        <w:r>
          <w:t>er</w:t>
        </w:r>
      </w:ins>
      <w:del w:id="18" w:author="Vivi Nør Jacobsen" w:date="2015-03-27T17:37:00Z">
        <w:r w:rsidR="008A5630" w:rsidDel="001E22C8">
          <w:delText>te</w:delText>
        </w:r>
      </w:del>
      <w:r w:rsidR="008A5630">
        <w:t xml:space="preserve"> mig meget, og </w:t>
      </w:r>
      <w:del w:id="19" w:author="Vivi Nør Jacobsen" w:date="2015-03-27T17:37:00Z">
        <w:r w:rsidR="008A5630" w:rsidDel="001E22C8">
          <w:delText>jeg besluttede mig derfor</w:delText>
        </w:r>
        <w:r w:rsidR="00633B9E" w:rsidDel="001E22C8">
          <w:delText xml:space="preserve"> for</w:delText>
        </w:r>
        <w:r w:rsidR="008A5630" w:rsidDel="001E22C8">
          <w:delText xml:space="preserve"> at jeg</w:delText>
        </w:r>
        <w:r w:rsidR="00633B9E" w:rsidDel="001E22C8">
          <w:delText>,</w:delText>
        </w:r>
        <w:r w:rsidR="008A5630" w:rsidDel="001E22C8">
          <w:delText xml:space="preserve"> så snart muligheden var til stede, ville søge ind på en</w:delText>
        </w:r>
      </w:del>
      <w:ins w:id="20" w:author="Vivi Nør Jacobsen" w:date="2015-03-27T17:37:00Z">
        <w:r>
          <w:t xml:space="preserve">jeg søger hermed ind </w:t>
        </w:r>
        <w:proofErr w:type="gramStart"/>
        <w:r>
          <w:t xml:space="preserve">på </w:t>
        </w:r>
      </w:ins>
      <w:r w:rsidR="008A5630">
        <w:t xml:space="preserve"> softwarekandidatuddannelse</w:t>
      </w:r>
      <w:ins w:id="21" w:author="Vivi Nør Jacobsen" w:date="2015-03-27T17:37:00Z">
        <w:r>
          <w:t>n</w:t>
        </w:r>
        <w:proofErr w:type="gramEnd"/>
        <w:r>
          <w:t xml:space="preserve">  Design og </w:t>
        </w:r>
        <w:commentRangeStart w:id="22"/>
        <w:r>
          <w:t>Kommunikation</w:t>
        </w:r>
      </w:ins>
      <w:commentRangeEnd w:id="22"/>
      <w:ins w:id="23" w:author="Vivi Nør Jacobsen" w:date="2015-03-27T17:54:00Z">
        <w:r w:rsidR="009045C1">
          <w:rPr>
            <w:rStyle w:val="Kommentarhenvisning"/>
          </w:rPr>
          <w:commentReference w:id="22"/>
        </w:r>
      </w:ins>
      <w:ins w:id="24" w:author="Vivi Nør Jacobsen" w:date="2015-03-27T17:38:00Z">
        <w:r>
          <w:t xml:space="preserve">. </w:t>
        </w:r>
      </w:ins>
      <w:ins w:id="25" w:author="Vivi Nør Jacobsen" w:date="2015-03-27T17:37:00Z">
        <w:r>
          <w:t xml:space="preserve"> </w:t>
        </w:r>
      </w:ins>
      <w:del w:id="26" w:author="Vivi Nør Jacobsen" w:date="2015-03-27T17:37:00Z">
        <w:r w:rsidR="008A5630" w:rsidDel="001E22C8">
          <w:delText xml:space="preserve"> hos jer. </w:delText>
        </w:r>
      </w:del>
    </w:p>
    <w:p w:rsidR="006C32F4" w:rsidRDefault="00C02CD4">
      <w:r>
        <w:t xml:space="preserve">Mit sigte med uddannelsen er at opnå kompetencer som systemudvikler. </w:t>
      </w:r>
      <w:ins w:id="27" w:author="Vivi Nør Jacobsen" w:date="2015-03-27T17:43:00Z">
        <w:r w:rsidR="006C32F4">
          <w:t xml:space="preserve">De skal i første omgang bruges til at få et </w:t>
        </w:r>
      </w:ins>
      <w:del w:id="28" w:author="Vivi Nør Jacobsen" w:date="2015-03-27T17:43:00Z">
        <w:r w:rsidDel="006C32F4">
          <w:delText xml:space="preserve">Kompetencer jeg vil bruge til i første omgang at få </w:delText>
        </w:r>
      </w:del>
      <w:r>
        <w:t>job i et softwarefirma</w:t>
      </w:r>
      <w:ins w:id="29" w:author="Vivi Nør Jacobsen" w:date="2015-03-27T17:43:00Z">
        <w:r w:rsidR="006C32F4">
          <w:t>, men når jeg har gjort mig nogle erfaringer, vil jeg lave</w:t>
        </w:r>
      </w:ins>
      <w:del w:id="30" w:author="Vivi Nør Jacobsen" w:date="2015-03-27T17:43:00Z">
        <w:r w:rsidDel="006C32F4">
          <w:delText xml:space="preserve"> og når jeg har opnået tilstrækkelig erfaring, at stifte</w:delText>
        </w:r>
      </w:del>
      <w:r>
        <w:t xml:space="preserve"> mit eget firma</w:t>
      </w:r>
      <w:ins w:id="31" w:author="Vivi Nør Jacobsen" w:date="2015-03-27T17:44:00Z">
        <w:r w:rsidR="006C32F4">
          <w:t>,</w:t>
        </w:r>
      </w:ins>
      <w:r>
        <w:t xml:space="preserve"> der skal udvikle tidssvarende læringssoftware til både mobile og webplatforme.</w:t>
      </w:r>
      <w:ins w:id="32" w:author="Vivi Nør Jacobsen" w:date="2015-03-27T17:44:00Z">
        <w:r w:rsidR="006C32F4">
          <w:t xml:space="preserve"> </w:t>
        </w:r>
      </w:ins>
      <w:ins w:id="33" w:author="Vivi Nør Jacobsen" w:date="2015-03-27T17:42:00Z">
        <w:r w:rsidR="006C32F4">
          <w:t>Igennem mit f</w:t>
        </w:r>
        <w:del w:id="34" w:author="Vivi Nør Jacobsen" w:date="2015-03-27T17:38:00Z">
          <w:r w:rsidR="006C32F4" w:rsidDel="001E22C8">
            <w:delText xml:space="preserve">oreløbige </w:delText>
          </w:r>
        </w:del>
        <w:r w:rsidR="006C32F4">
          <w:t xml:space="preserve">ørstestudieforløb på lærerseminaret og min </w:t>
        </w:r>
        <w:proofErr w:type="spellStart"/>
        <w:r w:rsidR="006C32F4">
          <w:t>Xårige</w:t>
        </w:r>
        <w:proofErr w:type="spellEnd"/>
        <w:r w:rsidR="006C32F4">
          <w:t xml:space="preserve"> erhvervserfaring som lærer og IT-konsulent har jeg en </w:t>
        </w:r>
        <w:proofErr w:type="spellStart"/>
        <w:r w:rsidR="006C32F4">
          <w:t>solid</w:t>
        </w:r>
        <w:del w:id="35" w:author="Vivi Nør Jacobsen" w:date="2015-03-27T17:39:00Z">
          <w:r w:rsidR="006C32F4" w:rsidDel="001E22C8">
            <w:delText xml:space="preserve">tor </w:delText>
          </w:r>
        </w:del>
        <w:r w:rsidR="006C32F4">
          <w:t>erfaring</w:t>
        </w:r>
        <w:proofErr w:type="spellEnd"/>
        <w:r w:rsidR="006C32F4">
          <w:t xml:space="preserve"> med projektbaseret arbejde. </w:t>
        </w:r>
        <w:del w:id="36" w:author="Vivi Nør Jacobsen" w:date="2015-03-27T17:39:00Z">
          <w:r w:rsidR="006C32F4" w:rsidDel="001E22C8">
            <w:delText>, både fra studiet og igennem min erhvervserfaring som hhv</w:delText>
          </w:r>
        </w:del>
        <w:r w:rsidR="006C32F4">
          <w:t xml:space="preserve">. </w:t>
        </w:r>
        <w:del w:id="37" w:author="Vivi Nør Jacobsen" w:date="2015-03-27T17:39:00Z">
          <w:r w:rsidR="006C32F4" w:rsidDel="001E22C8">
            <w:delText xml:space="preserve">lærer og IT-konsulent i det offentlige. </w:delText>
          </w:r>
        </w:del>
        <w:r w:rsidR="006C32F4">
          <w:t>Jeg sætter pris på at arbejde</w:t>
        </w:r>
        <w:del w:id="38" w:author="Vivi Nør Jacobsen" w:date="2015-03-27T17:39:00Z">
          <w:r w:rsidR="006C32F4" w:rsidDel="001E22C8">
            <w:delText xml:space="preserve">r </w:delText>
          </w:r>
        </w:del>
        <w:r w:rsidR="006C32F4">
          <w:t xml:space="preserve"> projektbaseret i </w:t>
        </w:r>
        <w:proofErr w:type="spellStart"/>
        <w:proofErr w:type="gramStart"/>
        <w:r w:rsidR="006C32F4">
          <w:t>grupper,og</w:t>
        </w:r>
        <w:proofErr w:type="spellEnd"/>
        <w:proofErr w:type="gramEnd"/>
        <w:r w:rsidR="006C32F4">
          <w:t xml:space="preserve"> med  </w:t>
        </w:r>
        <w:del w:id="39" w:author="Vivi Nør Jacobsen" w:date="2015-03-27T17:40:00Z">
          <w:r w:rsidR="006C32F4" w:rsidDel="001E22C8">
            <w:delText xml:space="preserve">ud fra devicen: </w:delText>
          </w:r>
          <w:commentRangeStart w:id="40"/>
          <w:r w:rsidR="006C32F4" w:rsidDel="001E22C8">
            <w:delText xml:space="preserve">”At spille hinanden gode”, </w:delText>
          </w:r>
        </w:del>
        <w:commentRangeEnd w:id="40"/>
        <w:r w:rsidR="006C32F4">
          <w:rPr>
            <w:rStyle w:val="Kommentarhenvisning"/>
          </w:rPr>
          <w:commentReference w:id="40"/>
        </w:r>
        <w:del w:id="41" w:author="Vivi Nør Jacobsen" w:date="2015-03-27T17:40:00Z">
          <w:r w:rsidR="006C32F4" w:rsidDel="001E22C8">
            <w:delText xml:space="preserve">der i alt sin enkelthed går ud på, at man i gruppebaseret arbejde </w:delText>
          </w:r>
        </w:del>
        <w:r w:rsidR="006C32F4">
          <w:t xml:space="preserve">har fokus på, at udnytte hinandens styrker. </w:t>
        </w:r>
      </w:ins>
    </w:p>
    <w:p w:rsidR="006C32F4" w:rsidRDefault="00C02CD4" w:rsidP="006C32F4">
      <w:pPr>
        <w:rPr>
          <w:ins w:id="42" w:author="Vivi Nør Jacobsen" w:date="2015-03-27T17:46:00Z"/>
        </w:rPr>
      </w:pPr>
      <w:r>
        <w:t>S</w:t>
      </w:r>
      <w:del w:id="43" w:author="Vivi Nør Jacobsen" w:date="2015-03-27T17:45:00Z">
        <w:r w:rsidDel="006C32F4">
          <w:delText xml:space="preserve">elv </w:delText>
        </w:r>
        <w:commentRangeStart w:id="44"/>
        <w:r w:rsidDel="006C32F4">
          <w:delText>om</w:delText>
        </w:r>
      </w:del>
      <w:commentRangeEnd w:id="44"/>
      <w:r w:rsidR="006C32F4">
        <w:rPr>
          <w:rStyle w:val="Kommentarhenvisning"/>
        </w:rPr>
        <w:commentReference w:id="44"/>
      </w:r>
      <w:del w:id="45" w:author="Vivi Nør Jacobsen" w:date="2015-03-27T17:45:00Z">
        <w:r w:rsidDel="006C32F4">
          <w:delText xml:space="preserve"> s</w:delText>
        </w:r>
      </w:del>
      <w:r>
        <w:t xml:space="preserve">oftwareudvikling </w:t>
      </w:r>
      <w:ins w:id="46" w:author="Vivi Nør Jacobsen" w:date="2015-03-27T17:45:00Z">
        <w:r w:rsidR="006C32F4">
          <w:t xml:space="preserve">er </w:t>
        </w:r>
      </w:ins>
      <w:r>
        <w:t xml:space="preserve">som udgangspunkt er en meget teknisk uddannelse, </w:t>
      </w:r>
      <w:ins w:id="47" w:author="Vivi Nør Jacobsen" w:date="2015-03-27T17:45:00Z">
        <w:r w:rsidR="006C32F4">
          <w:t>og lige hvad jeg har brug for</w:t>
        </w:r>
      </w:ins>
      <w:ins w:id="48" w:author="Vivi Nør Jacobsen" w:date="2015-03-27T17:46:00Z">
        <w:r w:rsidR="006C32F4">
          <w:t xml:space="preserve"> i realiseringen af min drøm om et job og siden egen virksomhed </w:t>
        </w:r>
        <w:r w:rsidR="006C32F4">
          <w:t>–</w:t>
        </w:r>
        <w:r w:rsidR="006C32F4">
          <w:t xml:space="preserve"> og</w:t>
        </w:r>
        <w:r w:rsidR="006C32F4">
          <w:t xml:space="preserve"> ITU er </w:t>
        </w:r>
      </w:ins>
      <w:ins w:id="49" w:author="Vivi Nør Jacobsen" w:date="2015-03-27T17:47:00Z">
        <w:r w:rsidR="006C32F4">
          <w:t>et afgørende stop på vejen til realiseringen af min drøm om at skabe software, som man kan lære og blive klogere af</w:t>
        </w:r>
      </w:ins>
      <w:ins w:id="50" w:author="Vivi Nør Jacobsen" w:date="2015-03-27T17:46:00Z">
        <w:r w:rsidR="006C32F4">
          <w:t>.</w:t>
        </w:r>
      </w:ins>
    </w:p>
    <w:p w:rsidR="00C02CD4" w:rsidRDefault="006C32F4">
      <w:ins w:id="51" w:author="Vivi Nør Jacobsen" w:date="2015-03-27T17:48:00Z">
        <w:r>
          <w:t xml:space="preserve">Jeg vil drage nytte af min </w:t>
        </w:r>
      </w:ins>
      <w:del w:id="52" w:author="Vivi Nør Jacobsen" w:date="2015-03-27T17:48:00Z">
        <w:r w:rsidR="00C02CD4" w:rsidDel="006C32F4">
          <w:delText xml:space="preserve">spiller min </w:delText>
        </w:r>
      </w:del>
      <w:r w:rsidR="00C02CD4">
        <w:t xml:space="preserve">læreruddannelse </w:t>
      </w:r>
      <w:ins w:id="53" w:author="Vivi Nør Jacobsen" w:date="2015-03-27T17:48:00Z">
        <w:r>
          <w:t xml:space="preserve">på ITU ved at </w:t>
        </w:r>
      </w:ins>
      <w:del w:id="54" w:author="Vivi Nør Jacobsen" w:date="2015-03-27T17:49:00Z">
        <w:r w:rsidR="00C02CD4" w:rsidDel="006C32F4">
          <w:delText xml:space="preserve">rigtigt godt sammen med det, </w:delText>
        </w:r>
        <w:r w:rsidR="000F25DE" w:rsidDel="006C32F4">
          <w:delText>da mine</w:delText>
        </w:r>
      </w:del>
      <w:ins w:id="55" w:author="Vivi Nør Jacobsen" w:date="2015-03-27T17:49:00Z">
        <w:r>
          <w:t>bruge og bygge videre på mine</w:t>
        </w:r>
      </w:ins>
      <w:r w:rsidR="000F25DE">
        <w:t xml:space="preserve"> formidlingskompetencer</w:t>
      </w:r>
      <w:ins w:id="56" w:author="Vivi Nør Jacobsen" w:date="2015-03-27T17:49:00Z">
        <w:r>
          <w:t xml:space="preserve">. Jeg ser frem til at blive endnu bedre til </w:t>
        </w:r>
        <w:proofErr w:type="gramStart"/>
        <w:r>
          <w:t xml:space="preserve">at </w:t>
        </w:r>
      </w:ins>
      <w:r w:rsidR="000F25DE">
        <w:t xml:space="preserve"> </w:t>
      </w:r>
      <w:del w:id="57" w:author="Vivi Nør Jacobsen" w:date="2015-03-27T17:49:00Z">
        <w:r w:rsidR="000F25DE" w:rsidDel="006C32F4">
          <w:delText>s</w:delText>
        </w:r>
        <w:proofErr w:type="gramEnd"/>
        <w:r w:rsidR="000F25DE" w:rsidDel="006C32F4">
          <w:delText xml:space="preserve">ætter mig i stand til </w:delText>
        </w:r>
      </w:del>
      <w:r w:rsidR="000F25DE">
        <w:t xml:space="preserve">omsætte </w:t>
      </w:r>
      <w:del w:id="58" w:author="Vivi Nør Jacobsen" w:date="2015-03-27T17:49:00Z">
        <w:r w:rsidR="000F25DE" w:rsidDel="006C32F4">
          <w:delText xml:space="preserve">ret </w:delText>
        </w:r>
      </w:del>
      <w:r w:rsidR="000F25DE">
        <w:t>komplicere</w:t>
      </w:r>
      <w:ins w:id="59" w:author="Vivi Nør Jacobsen" w:date="2015-03-27T17:49:00Z">
        <w:r>
          <w:t xml:space="preserve">t IT-stof til tilgængelig tale, som </w:t>
        </w:r>
      </w:ins>
      <w:del w:id="60" w:author="Vivi Nør Jacobsen" w:date="2015-03-27T17:49:00Z">
        <w:r w:rsidR="000F25DE" w:rsidDel="006C32F4">
          <w:delText xml:space="preserve">de ting til hverdagstale, så </w:delText>
        </w:r>
      </w:del>
      <w:r w:rsidR="000F25DE">
        <w:t>både fagnørder og almindelige mennesker kan f</w:t>
      </w:r>
      <w:del w:id="61" w:author="Vivi Nør Jacobsen" w:date="2015-03-27T17:50:00Z">
        <w:r w:rsidR="000F25DE" w:rsidDel="006C32F4">
          <w:delText>ølge med</w:delText>
        </w:r>
      </w:del>
      <w:ins w:id="62" w:author="Vivi Nør Jacobsen" w:date="2015-03-27T17:50:00Z">
        <w:r>
          <w:t>orstå og bruge.</w:t>
        </w:r>
      </w:ins>
      <w:del w:id="63" w:author="Vivi Nør Jacobsen" w:date="2015-03-27T17:50:00Z">
        <w:r w:rsidR="000F25DE" w:rsidDel="006C32F4">
          <w:delText xml:space="preserve">. </w:delText>
        </w:r>
      </w:del>
    </w:p>
    <w:p w:rsidR="00C02CD4" w:rsidRDefault="00C02CD4">
      <w:r>
        <w:t xml:space="preserve">Det </w:t>
      </w:r>
      <w:del w:id="64" w:author="Vivi Nør Jacobsen" w:date="2015-03-27T17:50:00Z">
        <w:r w:rsidDel="006C32F4">
          <w:delText>har altid v</w:delText>
        </w:r>
        <w:r w:rsidR="000F25DE" w:rsidDel="006C32F4">
          <w:delText>æret</w:delText>
        </w:r>
      </w:del>
      <w:ins w:id="65" w:author="Vivi Nør Jacobsen" w:date="2015-03-27T17:50:00Z">
        <w:r w:rsidR="006C32F4">
          <w:t>er</w:t>
        </w:r>
      </w:ins>
      <w:r w:rsidR="000F25DE">
        <w:t xml:space="preserve"> meget vigtigt for mig,</w:t>
      </w:r>
      <w:r>
        <w:t xml:space="preserve"> </w:t>
      </w:r>
      <w:del w:id="66" w:author="Vivi Nør Jacobsen" w:date="2015-03-27T17:50:00Z">
        <w:r w:rsidDel="006C32F4">
          <w:delText xml:space="preserve">studie- og arbejdsmæssigt, </w:delText>
        </w:r>
      </w:del>
      <w:r>
        <w:t>at både det faglige og sociale miljø er</w:t>
      </w:r>
      <w:r w:rsidR="000F25DE">
        <w:t xml:space="preserve"> </w:t>
      </w:r>
      <w:ins w:id="67" w:author="Vivi Nør Jacobsen" w:date="2015-03-27T17:50:00Z">
        <w:r w:rsidR="006C32F4">
          <w:t xml:space="preserve">godt og jeg </w:t>
        </w:r>
      </w:ins>
      <w:del w:id="68" w:author="Vivi Nør Jacobsen" w:date="2015-03-27T17:50:00Z">
        <w:r w:rsidR="000F25DE" w:rsidDel="006C32F4">
          <w:delText>i højsædet. Jeg</w:delText>
        </w:r>
      </w:del>
      <w:r w:rsidR="000F25DE">
        <w:t xml:space="preserve"> involverer mig derfor </w:t>
      </w:r>
      <w:del w:id="69" w:author="Vivi Nør Jacobsen" w:date="2015-03-27T17:50:00Z">
        <w:r w:rsidR="000F25DE" w:rsidDel="006C32F4">
          <w:delText xml:space="preserve">altid </w:delText>
        </w:r>
      </w:del>
      <w:r w:rsidR="000F25DE">
        <w:t xml:space="preserve">i de studiesociale aktiviteter, </w:t>
      </w:r>
      <w:del w:id="70" w:author="Vivi Nør Jacobsen" w:date="2015-03-27T17:51:00Z">
        <w:r w:rsidR="000F25DE" w:rsidDel="006C32F4">
          <w:delText>da det er min overbevisning at…</w:delText>
        </w:r>
      </w:del>
      <w:ins w:id="71" w:author="Vivi Nør Jacobsen" w:date="2015-03-27T17:51:00Z">
        <w:r w:rsidR="006C32F4">
          <w:t>og bidrager til at vi alle får en god hverdag på ITU.</w:t>
        </w:r>
      </w:ins>
    </w:p>
    <w:p w:rsidR="00230ED7" w:rsidRDefault="000F25DE">
      <w:r>
        <w:t xml:space="preserve">I mit studieforløb på ITU har jeg </w:t>
      </w:r>
      <w:r w:rsidR="00230ED7">
        <w:t xml:space="preserve">som udgangspunkt </w:t>
      </w:r>
      <w:r>
        <w:t>tænkt mig at vælge specialiseringen ”Programming Languages”, da den</w:t>
      </w:r>
      <w:r w:rsidR="00230ED7">
        <w:t>ne</w:t>
      </w:r>
      <w:r>
        <w:t xml:space="preserve"> specialisering vil give mig </w:t>
      </w:r>
      <w:r w:rsidR="00230ED7">
        <w:t>mulighed</w:t>
      </w:r>
      <w:r>
        <w:t xml:space="preserve"> til hhv. at varetage</w:t>
      </w:r>
      <w:r w:rsidR="00230ED7">
        <w:t xml:space="preserve"> jobs som systemudvikler, men også give mig kompetencer til på egen hånd at tilegne mig færdigheder i andre programmeringssprog til f.eks. mobile platforme.</w:t>
      </w:r>
    </w:p>
    <w:p w:rsidR="000F25DE" w:rsidRDefault="00230ED7">
      <w:r>
        <w:t xml:space="preserve">Det er mit </w:t>
      </w:r>
      <w:r w:rsidR="00E75E40">
        <w:t xml:space="preserve">umiddelbare </w:t>
      </w:r>
      <w:r>
        <w:t xml:space="preserve">sigte, at mit speciale/Master </w:t>
      </w:r>
      <w:proofErr w:type="spellStart"/>
      <w:r>
        <w:t>Thesis</w:t>
      </w:r>
      <w:proofErr w:type="spellEnd"/>
      <w:r>
        <w:t xml:space="preserve"> skal omhandle udvikling af læringsspecifik software til grundskolen, med fokus på opsamling af og præsentation af data om elevers progression. </w:t>
      </w:r>
      <w:r w:rsidR="00E75E40">
        <w:t>Det er min</w:t>
      </w:r>
      <w:r w:rsidR="007327E4">
        <w:t xml:space="preserve"> </w:t>
      </w:r>
      <w:del w:id="72" w:author="Vivi Nør Jacobsen" w:date="2015-03-27T17:52:00Z">
        <w:r w:rsidR="007327E4" w:rsidDel="009045C1">
          <w:delText xml:space="preserve">klare </w:delText>
        </w:r>
      </w:del>
      <w:r w:rsidR="007327E4">
        <w:t xml:space="preserve">forventning, at jeg skal arbejde sammen med 2 – 3 andre studerende om specialet. </w:t>
      </w:r>
    </w:p>
    <w:p w:rsidR="007327E4" w:rsidRDefault="009045C1">
      <w:ins w:id="73" w:author="Vivi Nør Jacobsen" w:date="2015-03-27T17:52:00Z">
        <w:r>
          <w:t xml:space="preserve">Jeg er kommet i den heldige situation, at jeg </w:t>
        </w:r>
      </w:ins>
      <w:ins w:id="74" w:author="Vivi Nør Jacobsen" w:date="2015-03-27T17:53:00Z">
        <w:r>
          <w:t xml:space="preserve">har både personligt og økonomisk råderum til at </w:t>
        </w:r>
      </w:ins>
      <w:ins w:id="75" w:author="Vivi Nør Jacobsen" w:date="2015-03-27T17:55:00Z">
        <w:r>
          <w:t xml:space="preserve">tage den uddannelse på ITU, som er så afgørende for mig. Den vil i sig selv være en oplevelse, et </w:t>
        </w:r>
        <w:proofErr w:type="spellStart"/>
        <w:r>
          <w:t>boost</w:t>
        </w:r>
        <w:proofErr w:type="spellEnd"/>
        <w:r>
          <w:t xml:space="preserve"> og en faglig opgradering, og så er den afgørende for realiseringen af min</w:t>
        </w:r>
      </w:ins>
      <w:ins w:id="76" w:author="Vivi Nør Jacobsen" w:date="2015-03-27T17:53:00Z">
        <w:r>
          <w:t xml:space="preserve"> drøm </w:t>
        </w:r>
      </w:ins>
      <w:ins w:id="77" w:author="Vivi Nør Jacobsen" w:date="2015-03-27T17:56:00Z">
        <w:r>
          <w:t xml:space="preserve">om eget software firma. Jeg ser meget frem til at gå i gang med realiseringen af mine drømme med første stop på ITU fra efteråret og to år frem. </w:t>
        </w:r>
      </w:ins>
    </w:p>
    <w:p w:rsidR="007327E4" w:rsidRDefault="007327E4">
      <w:bookmarkStart w:id="78" w:name="_GoBack"/>
      <w:bookmarkEnd w:id="78"/>
    </w:p>
    <w:p w:rsidR="009269A7" w:rsidRDefault="009269A7">
      <w:r>
        <w:lastRenderedPageBreak/>
        <w:t>Sammenhæng med tidligere uddannelse og erhvervserfaring</w:t>
      </w:r>
    </w:p>
    <w:p w:rsidR="009269A7" w:rsidRDefault="009269A7">
      <w:r>
        <w:t xml:space="preserve">Fokus på ”hvordan man spiller hinanden gode” og udnytter gruppemedlemmernes styrker. </w:t>
      </w:r>
    </w:p>
    <w:p w:rsidR="003A3973" w:rsidRDefault="00795F3E">
      <w:r>
        <w:t>En god kombination med formidlingsdelen fra lærerstudiet</w:t>
      </w:r>
      <w:r w:rsidR="00230ED7">
        <w:t>…</w:t>
      </w:r>
    </w:p>
    <w:p w:rsidR="009269A7" w:rsidRDefault="009269A7">
      <w:r>
        <w:t>Kommun</w:t>
      </w:r>
      <w:r w:rsidR="00230ED7">
        <w:t>albestyrelse – opnå resultater?</w:t>
      </w:r>
    </w:p>
    <w:p w:rsidR="00795F3E" w:rsidRDefault="00F558B9">
      <w:r>
        <w:t xml:space="preserve">- </w:t>
      </w:r>
      <w:r w:rsidR="00795F3E">
        <w:t>Har arbejdet professionelt med brugersiden af it og software i 10 år, og har et indgående kendskab til hvad der forventes af software.</w:t>
      </w:r>
    </w:p>
    <w:p w:rsidR="00F558B9" w:rsidRDefault="00F558B9">
      <w:r>
        <w:t xml:space="preserve">- Beskrivelse af mit forventede studieforløb, specialiseringer og forventning til speciale. </w:t>
      </w:r>
    </w:p>
    <w:p w:rsidR="006E1894" w:rsidRDefault="006E1894"/>
    <w:p w:rsidR="006E1894" w:rsidRDefault="006E1894"/>
    <w:sectPr w:rsidR="006E18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ivi Nør Jacobsen" w:date="2015-03-27T17:57:00Z" w:initials="VNJ">
    <w:p w:rsidR="001E22C8" w:rsidRDefault="001E22C8">
      <w:pPr>
        <w:pStyle w:val="Kommentartekst"/>
      </w:pPr>
      <w:r>
        <w:rPr>
          <w:rStyle w:val="Kommentarhenvisning"/>
        </w:rPr>
        <w:annotationRef/>
      </w:r>
      <w:r>
        <w:t>Hvad er din personlige motivation?</w:t>
      </w:r>
    </w:p>
  </w:comment>
  <w:comment w:id="3" w:author="Vivi Nør Jacobsen" w:date="2015-03-27T17:57:00Z" w:initials="VNJ">
    <w:p w:rsidR="001E22C8" w:rsidRDefault="001E22C8">
      <w:pPr>
        <w:pStyle w:val="Kommentartekst"/>
      </w:pPr>
      <w:r>
        <w:rPr>
          <w:rStyle w:val="Kommentarhenvisning"/>
        </w:rPr>
        <w:annotationRef/>
      </w:r>
      <w:r>
        <w:t>Flyt til slutningen</w:t>
      </w:r>
      <w:proofErr w:type="gramStart"/>
      <w:r>
        <w:t>….</w:t>
      </w:r>
      <w:proofErr w:type="gramEnd"/>
    </w:p>
  </w:comment>
  <w:comment w:id="22" w:author="Vivi Nør Jacobsen" w:date="2015-03-27T17:57:00Z" w:initials="VNJ">
    <w:p w:rsidR="009045C1" w:rsidRDefault="009045C1">
      <w:pPr>
        <w:pStyle w:val="Kommentartekst"/>
      </w:pPr>
      <w:r>
        <w:rPr>
          <w:rStyle w:val="Kommentarhenvisning"/>
        </w:rPr>
        <w:annotationRef/>
      </w:r>
      <w:r>
        <w:t xml:space="preserve">Korrekt? Ret lige til </w:t>
      </w:r>
      <w:r>
        <w:sym w:font="Wingdings" w:char="F04A"/>
      </w:r>
    </w:p>
  </w:comment>
  <w:comment w:id="40" w:author="Vivi Nør Jacobsen" w:date="2015-03-27T17:57:00Z" w:initials="VNJ">
    <w:p w:rsidR="006C32F4" w:rsidRDefault="006C32F4" w:rsidP="006C32F4">
      <w:pPr>
        <w:pStyle w:val="Kommentartekst"/>
      </w:pPr>
      <w:r>
        <w:rPr>
          <w:rStyle w:val="Kommentarhenvisning"/>
        </w:rPr>
        <w:annotationRef/>
      </w:r>
      <w:r>
        <w:t xml:space="preserve">En darling, der </w:t>
      </w:r>
      <w:proofErr w:type="gramStart"/>
      <w:r>
        <w:t>nok  skal</w:t>
      </w:r>
      <w:proofErr w:type="gramEnd"/>
      <w:r>
        <w:t xml:space="preserve"> dø. Den spiller ikke helt og du bruger plads på at forklare noget, som står klart nok i næste sætning. </w:t>
      </w:r>
    </w:p>
  </w:comment>
  <w:comment w:id="44" w:author="Vivi Nør Jacobsen" w:date="2015-03-27T17:57:00Z" w:initials="VNJ">
    <w:p w:rsidR="006C32F4" w:rsidRDefault="006C32F4">
      <w:pPr>
        <w:pStyle w:val="Kommentartekst"/>
      </w:pPr>
      <w:r>
        <w:rPr>
          <w:rStyle w:val="Kommentarhenvisning"/>
        </w:rPr>
        <w:annotationRef/>
      </w:r>
      <w:r>
        <w:t xml:space="preserve">Inden forbehold </w:t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3E"/>
    <w:rsid w:val="000F25DE"/>
    <w:rsid w:val="001E22C8"/>
    <w:rsid w:val="00230ED7"/>
    <w:rsid w:val="003A3973"/>
    <w:rsid w:val="004D5C41"/>
    <w:rsid w:val="00633B9E"/>
    <w:rsid w:val="006C32F4"/>
    <w:rsid w:val="006E1894"/>
    <w:rsid w:val="007327E4"/>
    <w:rsid w:val="00795F3E"/>
    <w:rsid w:val="008A5630"/>
    <w:rsid w:val="009045C1"/>
    <w:rsid w:val="009269A7"/>
    <w:rsid w:val="00975B33"/>
    <w:rsid w:val="00B30A96"/>
    <w:rsid w:val="00B509EE"/>
    <w:rsid w:val="00C02CD4"/>
    <w:rsid w:val="00C45AAF"/>
    <w:rsid w:val="00E75E40"/>
    <w:rsid w:val="00F5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1E22C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E22C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E22C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E22C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E22C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2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1E22C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E22C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E22C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E22C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E22C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460A8-1F94-4B63-9ACE-2ECF98C0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Schmock</dc:creator>
  <cp:lastModifiedBy>Vivi Nør Jacobsen</cp:lastModifiedBy>
  <cp:revision>2</cp:revision>
  <dcterms:created xsi:type="dcterms:W3CDTF">2015-03-27T16:57:00Z</dcterms:created>
  <dcterms:modified xsi:type="dcterms:W3CDTF">2015-03-27T16:57:00Z</dcterms:modified>
</cp:coreProperties>
</file>